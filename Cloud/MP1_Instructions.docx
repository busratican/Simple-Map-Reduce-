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8F" w:rsidRDefault="00BE22F8">
      <w:pPr>
        <w:pStyle w:val="Title"/>
      </w:pPr>
      <w:r>
        <w:t>Programming Assignment 1:</w:t>
      </w:r>
    </w:p>
    <w:p w:rsidR="00A7178F" w:rsidRDefault="00BE22F8">
      <w:pPr>
        <w:pStyle w:val="Title"/>
        <w:rPr>
          <w:ins w:id="0" w:author="DELL" w:date="2016-12-13T11:29:00Z"/>
        </w:rPr>
      </w:pPr>
      <w:r>
        <w:t>Java Programming Essentials</w:t>
      </w:r>
    </w:p>
    <w:p w:rsidR="00615DEC" w:rsidRPr="00615DEC" w:rsidRDefault="00615DEC" w:rsidP="00615DEC"/>
    <w:p w:rsidR="00A7178F" w:rsidRDefault="00BE22F8">
      <w:pPr>
        <w:pStyle w:val="Heading1"/>
      </w:pPr>
      <w:r>
        <w:t>Overview</w:t>
      </w:r>
    </w:p>
    <w:p w:rsidR="00A7178F" w:rsidRDefault="00BE22F8">
      <w:r>
        <w:t xml:space="preserve">Welcome to the Java Programming Assignment. This assignment evaluates the Java programming skill you will need to work on the </w:t>
      </w:r>
      <w:proofErr w:type="gramStart"/>
      <w:r>
        <w:t xml:space="preserve">upcoming </w:t>
      </w:r>
      <w:ins w:id="1" w:author="DELL" w:date="2016-12-14T22:32:00Z">
        <w:r w:rsidR="00503ACB">
          <w:t xml:space="preserve"> </w:t>
        </w:r>
      </w:ins>
      <w:r>
        <w:t>assignment</w:t>
      </w:r>
      <w:proofErr w:type="gramEnd"/>
      <w:r>
        <w:t>.</w:t>
      </w:r>
    </w:p>
    <w:p w:rsidR="00A7178F" w:rsidRDefault="00BE22F8">
      <w:pPr>
        <w:pStyle w:val="Heading1"/>
      </w:pPr>
      <w:r>
        <w:t>Requirements</w:t>
      </w:r>
    </w:p>
    <w:p w:rsidR="00A7178F" w:rsidRDefault="00BE22F8">
      <w:pPr>
        <w:spacing w:after="120"/>
      </w:pPr>
      <w:r>
        <w:t xml:space="preserve">This assignment is designed for and will be graded based on </w:t>
      </w:r>
      <w:r>
        <w:rPr>
          <w:b/>
        </w:rPr>
        <w:t>JDK 7</w:t>
      </w:r>
      <w:r>
        <w:t>.</w:t>
      </w:r>
    </w:p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18" w:space="0" w:color="FFFFFF"/>
          <w:right w:val="nil"/>
          <w:insideH w:val="single" w:sz="18" w:space="0" w:color="FFFFFF"/>
          <w:insideV w:val="nil"/>
        </w:tblBorders>
        <w:tblLook w:val="04A0" w:firstRow="1" w:lastRow="0" w:firstColumn="1" w:lastColumn="0" w:noHBand="0" w:noVBand="1"/>
      </w:tblPr>
      <w:tblGrid>
        <w:gridCol w:w="1497"/>
        <w:gridCol w:w="7853"/>
      </w:tblGrid>
      <w:tr w:rsidR="00A7178F">
        <w:trPr>
          <w:trHeight w:val="1533"/>
        </w:trPr>
        <w:tc>
          <w:tcPr>
            <w:tcW w:w="1496" w:type="dxa"/>
            <w:tcBorders>
              <w:top w:val="single" w:sz="24" w:space="0" w:color="4472C4"/>
              <w:left w:val="single" w:sz="24" w:space="0" w:color="4472C4"/>
              <w:bottom w:val="single" w:sz="18" w:space="0" w:color="FFFFFF"/>
              <w:right w:val="nil"/>
            </w:tcBorders>
            <w:shd w:val="clear" w:color="auto" w:fill="auto"/>
            <w:tcMar>
              <w:left w:w="108" w:type="dxa"/>
            </w:tcMar>
          </w:tcPr>
          <w:p w:rsidR="00A7178F" w:rsidRDefault="00BE22F8">
            <w:pPr>
              <w:spacing w:before="120" w:after="12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noProof/>
                <w:color w:val="FFFFFF"/>
              </w:rPr>
              <w:drawing>
                <wp:inline distT="0" distB="0" distL="0" distR="0">
                  <wp:extent cx="813435" cy="81343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>
              <w:top w:val="single" w:sz="24" w:space="0" w:color="4472C4"/>
              <w:left w:val="nil"/>
              <w:bottom w:val="single" w:sz="18" w:space="0" w:color="FFFFFF"/>
              <w:right w:val="single" w:sz="24" w:space="0" w:color="4472C4"/>
            </w:tcBorders>
            <w:shd w:val="clear" w:color="auto" w:fill="auto"/>
            <w:vAlign w:val="center"/>
          </w:tcPr>
          <w:p w:rsidR="00A7178F" w:rsidRDefault="00BE22F8">
            <w:r>
              <w:t>If you are new to Java programming language, take a look at:</w:t>
            </w:r>
          </w:p>
          <w:p w:rsidR="00A7178F" w:rsidRDefault="00BE22F8">
            <w:r>
              <w:t>https://docs.oracle.com/javase/tutorial/</w:t>
            </w:r>
          </w:p>
        </w:tc>
      </w:tr>
    </w:tbl>
    <w:p w:rsidR="00A7178F" w:rsidRDefault="00BE22F8">
      <w:pPr>
        <w:pStyle w:val="Heading1"/>
      </w:pPr>
      <w:r>
        <w:t>Procedure</w:t>
      </w:r>
    </w:p>
    <w:p w:rsidR="00A7178F" w:rsidRDefault="00A7178F"/>
    <w:p w:rsidR="00A7178F" w:rsidRDefault="00A7178F">
      <w:pPr>
        <w:rPr>
          <w:b/>
        </w:rPr>
      </w:pPr>
    </w:p>
    <w:p w:rsidR="00A7178F" w:rsidRDefault="00A7178F">
      <w:pPr>
        <w:rPr>
          <w:b/>
        </w:rPr>
      </w:pPr>
    </w:p>
    <w:p w:rsidR="00A7178F" w:rsidRDefault="00BE22F8">
      <w:r>
        <w:rPr>
          <w:b/>
        </w:rPr>
        <w:t xml:space="preserve">Step 1: </w:t>
      </w:r>
      <w:r>
        <w:t>Download the project files from the following link:</w:t>
      </w:r>
    </w:p>
    <w:tbl>
      <w:tblPr>
        <w:tblW w:w="0" w:type="auto"/>
        <w:tblBorders>
          <w:top w:val="single" w:sz="24" w:space="0" w:color="A5A5A5"/>
          <w:left w:val="single" w:sz="4" w:space="0" w:color="538135"/>
          <w:bottom w:val="single" w:sz="24" w:space="0" w:color="A5A5A5"/>
          <w:right w:val="single" w:sz="4" w:space="0" w:color="538135"/>
          <w:insideH w:val="single" w:sz="24" w:space="0" w:color="A5A5A5"/>
          <w:insideV w:val="single" w:sz="4" w:space="0" w:color="538135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9350"/>
      </w:tblGrid>
      <w:tr w:rsidR="00A7178F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  <w:tcMar>
              <w:left w:w="133" w:type="dxa"/>
            </w:tcMar>
          </w:tcPr>
          <w:bookmarkStart w:id="2" w:name="__DdeLink__359_1561384219"/>
          <w:bookmarkEnd w:id="2"/>
          <w:p w:rsidR="00A7178F" w:rsidRDefault="00503ACB">
            <w:pPr>
              <w:rPr>
                <w:rFonts w:ascii="Monaco" w:hAnsi="Monaco"/>
                <w:b/>
                <w:bCs/>
                <w:iCs/>
                <w:color w:val="FFFFFF"/>
                <w:sz w:val="21"/>
              </w:rPr>
            </w:pPr>
            <w:ins w:id="3" w:author="DELL" w:date="2016-12-14T22:32:00Z">
              <w:r>
                <w:rPr>
                  <w:rFonts w:ascii="Monaco" w:hAnsi="Monaco"/>
                  <w:b/>
                  <w:bCs/>
                  <w:iCs/>
                  <w:color w:val="FFFFFF"/>
                  <w:sz w:val="21"/>
                </w:rPr>
                <w:fldChar w:fldCharType="begin"/>
              </w:r>
              <w:r>
                <w:rPr>
                  <w:rFonts w:ascii="Monaco" w:hAnsi="Monaco"/>
                  <w:b/>
                  <w:bCs/>
                  <w:iCs/>
                  <w:color w:val="FFFFFF"/>
                  <w:sz w:val="21"/>
                </w:rPr>
                <w:instrText xml:space="preserve"> HYPERLINK "</w:instrText>
              </w:r>
            </w:ins>
            <w:r>
              <w:rPr>
                <w:rFonts w:ascii="Monaco" w:hAnsi="Monaco"/>
                <w:b/>
                <w:bCs/>
                <w:iCs/>
                <w:color w:val="FFFFFF"/>
                <w:sz w:val="21"/>
              </w:rPr>
              <w:instrText>https://github.com/xldrx/cloudapp-mp1</w:instrText>
            </w:r>
            <w:ins w:id="4" w:author="DELL" w:date="2016-12-14T22:32:00Z">
              <w:r>
                <w:rPr>
                  <w:rFonts w:ascii="Monaco" w:hAnsi="Monaco"/>
                  <w:b/>
                  <w:bCs/>
                  <w:iCs/>
                  <w:color w:val="FFFFFF"/>
                  <w:sz w:val="21"/>
                </w:rPr>
                <w:instrText xml:space="preserve">" </w:instrText>
              </w:r>
              <w:r>
                <w:rPr>
                  <w:rFonts w:ascii="Monaco" w:hAnsi="Monaco"/>
                  <w:b/>
                  <w:bCs/>
                  <w:iCs/>
                  <w:color w:val="FFFFFF"/>
                  <w:sz w:val="21"/>
                </w:rPr>
                <w:fldChar w:fldCharType="separate"/>
              </w:r>
            </w:ins>
            <w:r w:rsidRPr="00FA12F7">
              <w:rPr>
                <w:rStyle w:val="Hyperlink"/>
                <w:rFonts w:ascii="Monaco" w:hAnsi="Monaco"/>
                <w:b/>
                <w:bCs/>
                <w:iCs/>
                <w:sz w:val="21"/>
              </w:rPr>
              <w:t>https://github.com/xldrx/cloudapp-mp1</w:t>
            </w:r>
            <w:ins w:id="5" w:author="DELL" w:date="2016-12-14T22:32:00Z">
              <w:r>
                <w:rPr>
                  <w:rFonts w:ascii="Monaco" w:hAnsi="Monaco"/>
                  <w:b/>
                  <w:bCs/>
                  <w:iCs/>
                  <w:color w:val="FFFFFF"/>
                  <w:sz w:val="21"/>
                </w:rPr>
                <w:fldChar w:fldCharType="end"/>
              </w:r>
            </w:ins>
          </w:p>
        </w:tc>
      </w:tr>
    </w:tbl>
    <w:p w:rsidR="00A7178F" w:rsidRDefault="00A7178F"/>
    <w:p w:rsidR="00A7178F" w:rsidRDefault="00BE22F8">
      <w:r>
        <w:rPr>
          <w:b/>
        </w:rPr>
        <w:t xml:space="preserve">Step 2: </w:t>
      </w:r>
      <w:r>
        <w:t xml:space="preserve">Edit the following template file. All you need to edit is the part marked with </w:t>
      </w:r>
      <w:r>
        <w:rPr>
          <w:b/>
        </w:rPr>
        <w:t>TODO</w:t>
      </w:r>
      <w:r>
        <w:t>. You will find more information on what to do in the next section.</w:t>
      </w:r>
    </w:p>
    <w:tbl>
      <w:tblPr>
        <w:tblW w:w="0" w:type="auto"/>
        <w:tblBorders>
          <w:top w:val="single" w:sz="24" w:space="0" w:color="A5A5A5"/>
          <w:left w:val="single" w:sz="4" w:space="0" w:color="538135"/>
          <w:bottom w:val="single" w:sz="24" w:space="0" w:color="A5A5A5"/>
          <w:right w:val="single" w:sz="4" w:space="0" w:color="538135"/>
          <w:insideH w:val="single" w:sz="24" w:space="0" w:color="A5A5A5"/>
          <w:insideV w:val="single" w:sz="4" w:space="0" w:color="538135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9350"/>
      </w:tblGrid>
      <w:tr w:rsidR="00A7178F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  <w:tcMar>
              <w:left w:w="133" w:type="dxa"/>
            </w:tcMar>
          </w:tcPr>
          <w:p w:rsidR="00A7178F" w:rsidRDefault="00BE22F8">
            <w:pPr>
              <w:jc w:val="center"/>
              <w:rPr>
                <w:rFonts w:ascii="Monaco" w:hAnsi="Monaco"/>
                <w:b/>
                <w:bCs/>
                <w:iCs/>
                <w:color w:val="FFFFFF"/>
                <w:sz w:val="21"/>
              </w:rPr>
            </w:pPr>
            <w:r>
              <w:rPr>
                <w:rFonts w:ascii="Monaco" w:hAnsi="Monaco"/>
                <w:b/>
                <w:bCs/>
                <w:iCs/>
                <w:color w:val="FFFFFF"/>
                <w:sz w:val="21"/>
              </w:rPr>
              <w:t>MP1.java</w:t>
            </w:r>
          </w:p>
        </w:tc>
      </w:tr>
    </w:tbl>
    <w:p w:rsidR="00A7178F" w:rsidRDefault="00BE22F8">
      <w:r>
        <w:t>Don’t change the filename, class name, or the main function.</w:t>
      </w:r>
    </w:p>
    <w:p w:rsidR="00A7178F" w:rsidRDefault="00A7178F"/>
    <w:p w:rsidR="00A7178F" w:rsidRDefault="00BE22F8">
      <w:r>
        <w:rPr>
          <w:b/>
        </w:rPr>
        <w:t xml:space="preserve">Step </w:t>
      </w:r>
      <w:r w:rsidR="00615DEC">
        <w:rPr>
          <w:b/>
        </w:rPr>
        <w:t>3</w:t>
      </w:r>
      <w:r>
        <w:rPr>
          <w:b/>
        </w:rPr>
        <w:t xml:space="preserve">: </w:t>
      </w:r>
      <w:r>
        <w:t xml:space="preserve">Compile the file and run it on the provided input. Use </w:t>
      </w:r>
      <w:r>
        <w:rPr>
          <w:b/>
          <w:u w:val="single"/>
        </w:rPr>
        <w:t>your student User ID</w:t>
      </w:r>
      <w:r>
        <w:t xml:space="preserve"> as the first argument. The following is an example of a command to run the application. The command line might need some modifications for your platform:</w:t>
      </w:r>
    </w:p>
    <w:tbl>
      <w:tblPr>
        <w:tblW w:w="0" w:type="auto"/>
        <w:tblBorders>
          <w:top w:val="single" w:sz="24" w:space="0" w:color="A5A5A5"/>
          <w:left w:val="single" w:sz="4" w:space="0" w:color="538135"/>
          <w:bottom w:val="single" w:sz="24" w:space="0" w:color="A5A5A5"/>
          <w:right w:val="single" w:sz="4" w:space="0" w:color="538135"/>
          <w:insideH w:val="single" w:sz="24" w:space="0" w:color="A5A5A5"/>
          <w:insideV w:val="single" w:sz="4" w:space="0" w:color="538135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9350"/>
      </w:tblGrid>
      <w:tr w:rsidR="00A7178F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  <w:tcMar>
              <w:left w:w="133" w:type="dxa"/>
            </w:tcMar>
          </w:tcPr>
          <w:p w:rsidR="00A7178F" w:rsidRDefault="00BE22F8">
            <w:pPr>
              <w:rPr>
                <w:rFonts w:ascii="Monaco" w:hAnsi="Monaco"/>
                <w:b/>
                <w:bCs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 xml:space="preserve"># </w:t>
            </w:r>
            <w:r>
              <w:rPr>
                <w:rFonts w:ascii="Monaco" w:hAnsi="Monaco"/>
                <w:b/>
                <w:bCs/>
                <w:iCs/>
                <w:color w:val="FFFFFF"/>
                <w:sz w:val="21"/>
              </w:rPr>
              <w:t>java jar MP1.jar 35217034</w:t>
            </w:r>
          </w:p>
        </w:tc>
      </w:tr>
    </w:tbl>
    <w:p w:rsidR="00A7178F" w:rsidRDefault="00A7178F"/>
    <w:p w:rsidR="00A7178F" w:rsidRDefault="00A7178F">
      <w:pPr>
        <w:rPr>
          <w:b/>
        </w:rPr>
      </w:pPr>
    </w:p>
    <w:p w:rsidR="00A7178F" w:rsidRDefault="00BE22F8">
      <w:r>
        <w:rPr>
          <w:b/>
        </w:rPr>
        <w:t xml:space="preserve">Step 5: </w:t>
      </w:r>
      <w:r>
        <w:t>Save the output in a text file.</w:t>
      </w:r>
    </w:p>
    <w:p w:rsidR="00A7178F" w:rsidRDefault="00A7178F"/>
    <w:p w:rsidR="00A7178F" w:rsidRDefault="00BE22F8">
      <w:r>
        <w:t>.</w:t>
      </w:r>
    </w:p>
    <w:p w:rsidR="00A7178F" w:rsidRDefault="00A7178F"/>
    <w:p w:rsidR="00A7178F" w:rsidRDefault="00BE22F8">
      <w:pPr>
        <w:pStyle w:val="Title"/>
        <w:pageBreakBefore/>
        <w:rPr>
          <w:b/>
        </w:rPr>
      </w:pPr>
      <w:r>
        <w:lastRenderedPageBreak/>
        <w:t xml:space="preserve">Exercise: </w:t>
      </w:r>
      <w:r>
        <w:rPr>
          <w:b/>
        </w:rPr>
        <w:t>Selective</w:t>
      </w:r>
      <w:r>
        <w:t xml:space="preserve"> </w:t>
      </w:r>
      <w:r>
        <w:rPr>
          <w:b/>
        </w:rPr>
        <w:t>Word Count</w:t>
      </w:r>
    </w:p>
    <w:p w:rsidR="00A7178F" w:rsidRDefault="00BE22F8">
      <w:r>
        <w:t xml:space="preserve">In this exercise you are to implement an application to find the top </w:t>
      </w:r>
      <w:r>
        <w:rPr>
          <w:b/>
          <w:u w:val="single"/>
        </w:rPr>
        <w:t>20</w:t>
      </w:r>
      <w:r>
        <w:t xml:space="preserve"> words used in Wikipedia titles (provided). To make the implementation easier, we have provided a boilerplate for this exercise in the following file:</w:t>
      </w:r>
    </w:p>
    <w:tbl>
      <w:tblPr>
        <w:tblW w:w="0" w:type="auto"/>
        <w:tblBorders>
          <w:top w:val="single" w:sz="24" w:space="0" w:color="A5A5A5"/>
          <w:left w:val="single" w:sz="4" w:space="0" w:color="538135"/>
          <w:bottom w:val="single" w:sz="24" w:space="0" w:color="A5A5A5"/>
          <w:right w:val="single" w:sz="4" w:space="0" w:color="538135"/>
          <w:insideH w:val="single" w:sz="24" w:space="0" w:color="A5A5A5"/>
          <w:insideV w:val="single" w:sz="4" w:space="0" w:color="538135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9350"/>
      </w:tblGrid>
      <w:tr w:rsidR="00A7178F">
        <w:trPr>
          <w:trHeight w:val="303"/>
        </w:trPr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  <w:tcMar>
              <w:left w:w="133" w:type="dxa"/>
            </w:tcMar>
          </w:tcPr>
          <w:p w:rsidR="00A7178F" w:rsidRDefault="00BE22F8">
            <w:pPr>
              <w:rPr>
                <w:rFonts w:ascii="Monaco" w:hAnsi="Monaco"/>
                <w:b/>
                <w:bCs/>
                <w:iCs/>
                <w:color w:val="FFFFFF"/>
                <w:sz w:val="21"/>
              </w:rPr>
            </w:pPr>
            <w:r>
              <w:rPr>
                <w:rFonts w:ascii="Monaco" w:hAnsi="Monaco"/>
                <w:b/>
                <w:bCs/>
                <w:iCs/>
                <w:color w:val="FFFFFF"/>
                <w:sz w:val="21"/>
              </w:rPr>
              <w:t>MP1.java</w:t>
            </w:r>
          </w:p>
        </w:tc>
      </w:tr>
    </w:tbl>
    <w:p w:rsidR="00A7178F" w:rsidRDefault="00BE22F8">
      <w:r>
        <w:t>All you need to do is to make necessary changes in the file.</w:t>
      </w:r>
    </w:p>
    <w:p w:rsidR="00A7178F" w:rsidRDefault="00A7178F"/>
    <w:p w:rsidR="00A7178F" w:rsidRDefault="00BE22F8">
      <w:r>
        <w:t xml:space="preserve">Your application takes a huge list of Wikipedia titles (one in each line) as an input. You need to make some preprocessing on the input, and then return the top </w:t>
      </w:r>
      <w:r>
        <w:rPr>
          <w:b/>
          <w:u w:val="single"/>
        </w:rPr>
        <w:t>20</w:t>
      </w:r>
      <w:r>
        <w:t xml:space="preserve"> words that appear the most in a selection of titles. One possible procedure is the following: </w:t>
      </w:r>
    </w:p>
    <w:p w:rsidR="00A7178F" w:rsidRDefault="00A7178F"/>
    <w:p w:rsidR="00A7178F" w:rsidRDefault="00BE22F8">
      <w:pPr>
        <w:pStyle w:val="ListParagraph"/>
        <w:numPr>
          <w:ilvl w:val="0"/>
          <w:numId w:val="2"/>
        </w:numPr>
        <w:rPr>
          <w:bCs/>
        </w:rPr>
      </w:pPr>
      <w:r>
        <w:t xml:space="preserve">Divide each sentence into a list of </w:t>
      </w:r>
      <w:r>
        <w:rPr>
          <w:bCs/>
        </w:rPr>
        <w:t>words using delimiters provided in the “</w:t>
      </w:r>
      <w:r>
        <w:rPr>
          <w:b/>
          <w:bCs/>
        </w:rPr>
        <w:t>delimiters</w:t>
      </w:r>
      <w:r>
        <w:rPr>
          <w:bCs/>
        </w:rPr>
        <w:t>” variable.</w:t>
      </w:r>
    </w:p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18" w:space="0" w:color="FFFFFF"/>
          <w:right w:val="nil"/>
          <w:insideH w:val="single" w:sz="18" w:space="0" w:color="FFFFFF"/>
          <w:insideV w:val="nil"/>
        </w:tblBorders>
        <w:tblLook w:val="04A0" w:firstRow="1" w:lastRow="0" w:firstColumn="1" w:lastColumn="0" w:noHBand="0" w:noVBand="1"/>
      </w:tblPr>
      <w:tblGrid>
        <w:gridCol w:w="1497"/>
        <w:gridCol w:w="7853"/>
      </w:tblGrid>
      <w:tr w:rsidR="00A7178F">
        <w:trPr>
          <w:trHeight w:val="1533"/>
        </w:trPr>
        <w:tc>
          <w:tcPr>
            <w:tcW w:w="1496" w:type="dxa"/>
            <w:tcBorders>
              <w:top w:val="single" w:sz="24" w:space="0" w:color="4472C4"/>
              <w:left w:val="single" w:sz="24" w:space="0" w:color="4472C4"/>
              <w:bottom w:val="single" w:sz="18" w:space="0" w:color="FFFFFF"/>
              <w:right w:val="nil"/>
            </w:tcBorders>
            <w:shd w:val="clear" w:color="auto" w:fill="auto"/>
            <w:tcMar>
              <w:left w:w="108" w:type="dxa"/>
            </w:tcMar>
          </w:tcPr>
          <w:p w:rsidR="00A7178F" w:rsidRDefault="00BE22F8">
            <w:pPr>
              <w:spacing w:before="120" w:after="12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noProof/>
                <w:color w:val="FFFFFF"/>
              </w:rPr>
              <w:drawing>
                <wp:inline distT="0" distB="0" distL="0" distR="0">
                  <wp:extent cx="813435" cy="813435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>
              <w:top w:val="single" w:sz="24" w:space="0" w:color="4472C4"/>
              <w:left w:val="nil"/>
              <w:bottom w:val="single" w:sz="18" w:space="0" w:color="FFFFFF"/>
              <w:right w:val="single" w:sz="24" w:space="0" w:color="4472C4"/>
            </w:tcBorders>
            <w:shd w:val="clear" w:color="auto" w:fill="auto"/>
            <w:vAlign w:val="center"/>
          </w:tcPr>
          <w:p w:rsidR="00A7178F" w:rsidRPr="00615DEC" w:rsidRDefault="00BE22F8">
            <w:pPr>
              <w:spacing w:after="120"/>
              <w:rPr>
                <w:bCs/>
                <w:iCs/>
              </w:rPr>
            </w:pPr>
            <w:r w:rsidRPr="00615DEC">
              <w:rPr>
                <w:bCs/>
                <w:iCs/>
              </w:rPr>
              <w:t xml:space="preserve">One possible approach is to use </w:t>
            </w:r>
            <w:proofErr w:type="spellStart"/>
            <w:r w:rsidRPr="00615DEC">
              <w:rPr>
                <w:bCs/>
                <w:iCs/>
              </w:rPr>
              <w:t>StringTokenizer</w:t>
            </w:r>
            <w:proofErr w:type="spellEnd"/>
            <w:r w:rsidRPr="00615DEC">
              <w:rPr>
                <w:bCs/>
                <w:iCs/>
              </w:rPr>
              <w:t>. For more information see:</w:t>
            </w:r>
          </w:p>
          <w:p w:rsidR="00A7178F" w:rsidRDefault="00BE22F8">
            <w:pPr>
              <w:rPr>
                <w:bCs/>
                <w:iCs/>
                <w:color w:val="FFFFFF"/>
              </w:rPr>
            </w:pPr>
            <w:r w:rsidRPr="00615DEC">
              <w:rPr>
                <w:bCs/>
                <w:iCs/>
              </w:rPr>
              <w:t>http://docs.oracle.com/javase/7/docs/api/java/util/StringTokenizer.html</w:t>
            </w:r>
          </w:p>
        </w:tc>
      </w:tr>
    </w:tbl>
    <w:p w:rsidR="00A7178F" w:rsidRDefault="00A7178F"/>
    <w:p w:rsidR="00A7178F" w:rsidRDefault="00BE22F8">
      <w:pPr>
        <w:pStyle w:val="ListParagraph"/>
        <w:numPr>
          <w:ilvl w:val="0"/>
          <w:numId w:val="2"/>
        </w:numPr>
      </w:pPr>
      <w:r>
        <w:t>Make all the tokens lowercase and remove any tailing and leading spaces.</w:t>
      </w:r>
    </w:p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18" w:space="0" w:color="FFFFFF"/>
          <w:right w:val="nil"/>
          <w:insideH w:val="single" w:sz="18" w:space="0" w:color="FFFFFF"/>
          <w:insideV w:val="nil"/>
        </w:tblBorders>
        <w:tblLook w:val="04A0" w:firstRow="1" w:lastRow="0" w:firstColumn="1" w:lastColumn="0" w:noHBand="0" w:noVBand="1"/>
      </w:tblPr>
      <w:tblGrid>
        <w:gridCol w:w="1497"/>
        <w:gridCol w:w="7853"/>
      </w:tblGrid>
      <w:tr w:rsidR="00A7178F">
        <w:trPr>
          <w:trHeight w:val="1533"/>
        </w:trPr>
        <w:tc>
          <w:tcPr>
            <w:tcW w:w="1496" w:type="dxa"/>
            <w:tcBorders>
              <w:top w:val="single" w:sz="24" w:space="0" w:color="4472C4"/>
              <w:left w:val="single" w:sz="24" w:space="0" w:color="4472C4"/>
              <w:bottom w:val="single" w:sz="18" w:space="0" w:color="FFFFFF"/>
              <w:right w:val="nil"/>
            </w:tcBorders>
            <w:shd w:val="clear" w:color="auto" w:fill="auto"/>
            <w:tcMar>
              <w:left w:w="108" w:type="dxa"/>
            </w:tcMar>
          </w:tcPr>
          <w:p w:rsidR="00A7178F" w:rsidRDefault="00BE22F8">
            <w:pPr>
              <w:spacing w:before="120" w:after="12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noProof/>
                <w:color w:val="FFFFFF"/>
              </w:rPr>
              <w:drawing>
                <wp:inline distT="0" distB="0" distL="0" distR="0">
                  <wp:extent cx="813435" cy="813435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>
              <w:top w:val="single" w:sz="24" w:space="0" w:color="4472C4"/>
              <w:left w:val="nil"/>
              <w:bottom w:val="single" w:sz="18" w:space="0" w:color="FFFFFF"/>
              <w:right w:val="single" w:sz="24" w:space="0" w:color="4472C4"/>
            </w:tcBorders>
            <w:shd w:val="clear" w:color="auto" w:fill="auto"/>
            <w:vAlign w:val="center"/>
          </w:tcPr>
          <w:p w:rsidR="00A7178F" w:rsidRPr="00615DEC" w:rsidRDefault="00BE22F8">
            <w:pPr>
              <w:spacing w:after="120"/>
              <w:rPr>
                <w:bCs/>
                <w:iCs/>
              </w:rPr>
            </w:pPr>
            <w:r w:rsidRPr="00615DEC">
              <w:rPr>
                <w:bCs/>
                <w:iCs/>
              </w:rPr>
              <w:t>More information about string operations can be found in:</w:t>
            </w:r>
          </w:p>
          <w:p w:rsidR="00A7178F" w:rsidRDefault="00BE22F8">
            <w:pPr>
              <w:rPr>
                <w:bCs/>
                <w:iCs/>
                <w:color w:val="FFFFFF"/>
              </w:rPr>
            </w:pPr>
            <w:r w:rsidRPr="00615DEC">
              <w:rPr>
                <w:bCs/>
                <w:iCs/>
              </w:rPr>
              <w:t>http://docs.oracle.com/javase/7/docs/api/java/lang/String.html</w:t>
            </w:r>
          </w:p>
        </w:tc>
      </w:tr>
    </w:tbl>
    <w:p w:rsidR="00A7178F" w:rsidRDefault="00A7178F"/>
    <w:p w:rsidR="00A7178F" w:rsidRDefault="00BE22F8">
      <w:pPr>
        <w:pStyle w:val="ListParagraph"/>
        <w:numPr>
          <w:ilvl w:val="0"/>
          <w:numId w:val="2"/>
        </w:numPr>
        <w:rPr>
          <w:bCs/>
        </w:rPr>
      </w:pPr>
      <w:r>
        <w:t>Ignore all common words provided in the “</w:t>
      </w:r>
      <w:proofErr w:type="spellStart"/>
      <w:r>
        <w:rPr>
          <w:b/>
          <w:bCs/>
        </w:rPr>
        <w:t>stopWordsArray</w:t>
      </w:r>
      <w:proofErr w:type="spellEnd"/>
      <w:r>
        <w:rPr>
          <w:b/>
          <w:bCs/>
        </w:rPr>
        <w:t xml:space="preserve">” </w:t>
      </w:r>
      <w:r>
        <w:rPr>
          <w:bCs/>
        </w:rPr>
        <w:t>variable.</w:t>
      </w:r>
    </w:p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18" w:space="0" w:color="FFFFFF"/>
          <w:right w:val="nil"/>
          <w:insideH w:val="single" w:sz="18" w:space="0" w:color="FFFFFF"/>
          <w:insideV w:val="nil"/>
        </w:tblBorders>
        <w:tblLook w:val="04A0" w:firstRow="1" w:lastRow="0" w:firstColumn="1" w:lastColumn="0" w:noHBand="0" w:noVBand="1"/>
      </w:tblPr>
      <w:tblGrid>
        <w:gridCol w:w="1402"/>
        <w:gridCol w:w="8174"/>
      </w:tblGrid>
      <w:tr w:rsidR="00A7178F">
        <w:trPr>
          <w:trHeight w:val="1533"/>
        </w:trPr>
        <w:tc>
          <w:tcPr>
            <w:tcW w:w="1529" w:type="dxa"/>
            <w:tcBorders>
              <w:top w:val="single" w:sz="24" w:space="0" w:color="4472C4"/>
              <w:left w:val="single" w:sz="24" w:space="0" w:color="4472C4"/>
              <w:bottom w:val="single" w:sz="18" w:space="0" w:color="FFFFFF"/>
              <w:right w:val="nil"/>
            </w:tcBorders>
            <w:shd w:val="clear" w:color="auto" w:fill="auto"/>
            <w:tcMar>
              <w:left w:w="108" w:type="dxa"/>
            </w:tcMar>
          </w:tcPr>
          <w:p w:rsidR="00A7178F" w:rsidRDefault="00BE22F8">
            <w:pPr>
              <w:spacing w:before="120" w:after="12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noProof/>
                <w:color w:val="FFFFFF"/>
              </w:rPr>
              <w:drawing>
                <wp:inline distT="0" distB="0" distL="0" distR="0">
                  <wp:extent cx="813435" cy="813435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0" w:type="dxa"/>
            <w:tcBorders>
              <w:top w:val="single" w:sz="24" w:space="0" w:color="4472C4"/>
              <w:left w:val="nil"/>
              <w:bottom w:val="single" w:sz="18" w:space="0" w:color="FFFFFF"/>
              <w:right w:val="single" w:sz="24" w:space="0" w:color="4472C4"/>
            </w:tcBorders>
            <w:shd w:val="clear" w:color="auto" w:fill="auto"/>
            <w:vAlign w:val="center"/>
          </w:tcPr>
          <w:p w:rsidR="00A7178F" w:rsidRPr="00615DEC" w:rsidRDefault="00BE22F8">
            <w:pPr>
              <w:spacing w:after="120"/>
              <w:rPr>
                <w:bCs/>
                <w:iCs/>
              </w:rPr>
            </w:pPr>
            <w:r w:rsidRPr="00615DEC">
              <w:rPr>
                <w:bCs/>
                <w:iCs/>
              </w:rPr>
              <w:t>One possible approach is to use lists. For more information see:</w:t>
            </w:r>
          </w:p>
          <w:p w:rsidR="00A7178F" w:rsidRDefault="00BE22F8">
            <w:pPr>
              <w:rPr>
                <w:bCs/>
                <w:iCs/>
                <w:color w:val="FFFFFF"/>
              </w:rPr>
            </w:pPr>
            <w:r w:rsidRPr="00615DEC">
              <w:rPr>
                <w:bCs/>
                <w:iCs/>
              </w:rPr>
              <w:t>http://docs.oracle.com/javase/7/docs/api/java/util/List.html#contains(java.lang.Object)</w:t>
            </w:r>
          </w:p>
        </w:tc>
      </w:tr>
    </w:tbl>
    <w:p w:rsidR="00A7178F" w:rsidRDefault="00A7178F"/>
    <w:p w:rsidR="00A7178F" w:rsidRDefault="00BE22F8">
      <w:pPr>
        <w:pStyle w:val="ListParagraph"/>
        <w:numPr>
          <w:ilvl w:val="0"/>
          <w:numId w:val="2"/>
        </w:numPr>
      </w:pPr>
      <w:r>
        <w:t xml:space="preserve">Keep track of word frequencies. To make the application more interesting, you have to process </w:t>
      </w:r>
      <w:r>
        <w:rPr>
          <w:b/>
          <w:u w:val="single"/>
        </w:rPr>
        <w:t>only the titles with certain indexes</w:t>
      </w:r>
      <w:r>
        <w:t>. These indexes are accessible using the “</w:t>
      </w:r>
      <w:proofErr w:type="spellStart"/>
      <w:r>
        <w:rPr>
          <w:b/>
        </w:rPr>
        <w:t>getIndexes</w:t>
      </w:r>
      <w:proofErr w:type="spellEnd"/>
      <w:r>
        <w:t>” method, which returns an Integer Array with 0-based indexes to the input file. It is possible to have an index appear several times. In this case, just process the index multiple times.</w:t>
      </w:r>
    </w:p>
    <w:p w:rsidR="00A7178F" w:rsidRDefault="00A7178F"/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18" w:space="0" w:color="FFFFFF"/>
          <w:right w:val="nil"/>
          <w:insideH w:val="single" w:sz="18" w:space="0" w:color="FFFFFF"/>
          <w:insideV w:val="nil"/>
        </w:tblBorders>
        <w:tblLook w:val="04A0" w:firstRow="1" w:lastRow="0" w:firstColumn="1" w:lastColumn="0" w:noHBand="0" w:noVBand="1"/>
      </w:tblPr>
      <w:tblGrid>
        <w:gridCol w:w="1497"/>
        <w:gridCol w:w="7824"/>
      </w:tblGrid>
      <w:tr w:rsidR="00615DEC" w:rsidRPr="00615DEC">
        <w:trPr>
          <w:trHeight w:val="1533"/>
        </w:trPr>
        <w:tc>
          <w:tcPr>
            <w:tcW w:w="1475" w:type="dxa"/>
            <w:tcBorders>
              <w:top w:val="single" w:sz="24" w:space="0" w:color="4472C4"/>
              <w:left w:val="single" w:sz="24" w:space="0" w:color="4472C4"/>
              <w:bottom w:val="single" w:sz="18" w:space="0" w:color="FFFFFF"/>
              <w:right w:val="nil"/>
            </w:tcBorders>
            <w:shd w:val="clear" w:color="auto" w:fill="auto"/>
            <w:tcMar>
              <w:left w:w="108" w:type="dxa"/>
            </w:tcMar>
          </w:tcPr>
          <w:p w:rsidR="00A7178F" w:rsidRPr="00615DEC" w:rsidRDefault="00BE22F8">
            <w:pPr>
              <w:spacing w:before="120" w:after="120"/>
              <w:jc w:val="center"/>
              <w:rPr>
                <w:b/>
                <w:bCs/>
              </w:rPr>
            </w:pPr>
            <w:r w:rsidRPr="00615DEC">
              <w:rPr>
                <w:b/>
                <w:bCs/>
                <w:noProof/>
              </w:rPr>
              <w:lastRenderedPageBreak/>
              <w:drawing>
                <wp:inline distT="0" distB="0" distL="0" distR="0" wp14:anchorId="1706F5D9" wp14:editId="011245FA">
                  <wp:extent cx="813435" cy="813435"/>
                  <wp:effectExtent l="0" t="0" r="0" b="0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4" w:type="dxa"/>
            <w:tcBorders>
              <w:top w:val="single" w:sz="24" w:space="0" w:color="4472C4"/>
              <w:left w:val="nil"/>
              <w:bottom w:val="single" w:sz="18" w:space="0" w:color="FFFFFF"/>
              <w:right w:val="single" w:sz="24" w:space="0" w:color="4472C4"/>
            </w:tcBorders>
            <w:shd w:val="clear" w:color="auto" w:fill="auto"/>
            <w:vAlign w:val="center"/>
          </w:tcPr>
          <w:p w:rsidR="00A7178F" w:rsidRPr="00615DEC" w:rsidRDefault="00BE22F8">
            <w:pPr>
              <w:spacing w:after="120"/>
              <w:rPr>
                <w:bCs/>
                <w:iCs/>
              </w:rPr>
            </w:pPr>
            <w:r w:rsidRPr="00615DEC">
              <w:rPr>
                <w:bCs/>
                <w:iCs/>
              </w:rPr>
              <w:t>One possible approach is to use Maps in java. For more information see:</w:t>
            </w:r>
          </w:p>
          <w:p w:rsidR="00A7178F" w:rsidRPr="00615DEC" w:rsidRDefault="00BE22F8">
            <w:pPr>
              <w:rPr>
                <w:bCs/>
                <w:iCs/>
              </w:rPr>
            </w:pPr>
            <w:r w:rsidRPr="00615DEC">
              <w:rPr>
                <w:bCs/>
                <w:iCs/>
              </w:rPr>
              <w:t>http://docs.oracle.com/javase/7/docs/api/java/util/Map.html</w:t>
            </w:r>
          </w:p>
        </w:tc>
      </w:tr>
    </w:tbl>
    <w:p w:rsidR="00A7178F" w:rsidRPr="00615DEC" w:rsidRDefault="00A7178F"/>
    <w:p w:rsidR="00A7178F" w:rsidRDefault="00BE22F8">
      <w:pPr>
        <w:pStyle w:val="ListParagraph"/>
        <w:numPr>
          <w:ilvl w:val="0"/>
          <w:numId w:val="2"/>
        </w:numPr>
      </w:pPr>
      <w:r>
        <w:t>Sort the list by frequency in a descending order. If two words have the same number count, use the lexigraphy. For example, the following is a sorted list:</w:t>
      </w:r>
    </w:p>
    <w:tbl>
      <w:tblPr>
        <w:tblW w:w="0" w:type="auto"/>
        <w:tblBorders>
          <w:top w:val="single" w:sz="24" w:space="0" w:color="A5A5A5"/>
          <w:left w:val="single" w:sz="4" w:space="0" w:color="538135"/>
          <w:bottom w:val="single" w:sz="24" w:space="0" w:color="A5A5A5"/>
          <w:right w:val="single" w:sz="4" w:space="0" w:color="538135"/>
          <w:insideH w:val="single" w:sz="24" w:space="0" w:color="A5A5A5"/>
          <w:insideV w:val="single" w:sz="4" w:space="0" w:color="538135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9350"/>
      </w:tblGrid>
      <w:tr w:rsidR="00A7178F">
        <w:trPr>
          <w:trHeight w:val="303"/>
        </w:trPr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  <w:tcMar>
              <w:left w:w="133" w:type="dxa"/>
            </w:tcMar>
          </w:tcPr>
          <w:p w:rsidR="00A7178F" w:rsidRDefault="00BE22F8">
            <w:pPr>
              <w:rPr>
                <w:color w:val="FFFFFF"/>
              </w:rPr>
            </w:pPr>
            <w:r>
              <w:rPr>
                <w:color w:val="FFFFFF"/>
              </w:rPr>
              <w:t>{(Orange, 3), (Apple, 2), (Banana, 2)}</w:t>
            </w:r>
          </w:p>
        </w:tc>
      </w:tr>
    </w:tbl>
    <w:p w:rsidR="00A7178F" w:rsidRDefault="00A7178F"/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18" w:space="0" w:color="FFFFFF"/>
          <w:right w:val="nil"/>
          <w:insideH w:val="single" w:sz="18" w:space="0" w:color="FFFFFF"/>
          <w:insideV w:val="nil"/>
        </w:tblBorders>
        <w:tblLook w:val="04A0" w:firstRow="1" w:lastRow="0" w:firstColumn="1" w:lastColumn="0" w:noHBand="0" w:noVBand="1"/>
      </w:tblPr>
      <w:tblGrid>
        <w:gridCol w:w="1172"/>
        <w:gridCol w:w="8404"/>
      </w:tblGrid>
      <w:tr w:rsidR="00A7178F">
        <w:trPr>
          <w:trHeight w:val="1533"/>
        </w:trPr>
        <w:tc>
          <w:tcPr>
            <w:tcW w:w="1529" w:type="dxa"/>
            <w:tcBorders>
              <w:top w:val="single" w:sz="24" w:space="0" w:color="4472C4"/>
              <w:left w:val="single" w:sz="24" w:space="0" w:color="4472C4"/>
              <w:bottom w:val="single" w:sz="18" w:space="0" w:color="FFFFFF"/>
              <w:right w:val="nil"/>
            </w:tcBorders>
            <w:shd w:val="clear" w:color="auto" w:fill="auto"/>
            <w:tcMar>
              <w:left w:w="108" w:type="dxa"/>
            </w:tcMar>
          </w:tcPr>
          <w:p w:rsidR="00A7178F" w:rsidRDefault="00BE22F8">
            <w:pPr>
              <w:spacing w:before="120" w:after="12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noProof/>
                <w:color w:val="FFFFFF"/>
              </w:rPr>
              <w:drawing>
                <wp:inline distT="0" distB="0" distL="0" distR="0">
                  <wp:extent cx="813435" cy="813435"/>
                  <wp:effectExtent l="0" t="0" r="0" b="0"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0" w:type="dxa"/>
            <w:tcBorders>
              <w:top w:val="single" w:sz="24" w:space="0" w:color="4472C4"/>
              <w:left w:val="nil"/>
              <w:bottom w:val="single" w:sz="18" w:space="0" w:color="FFFFFF"/>
              <w:right w:val="single" w:sz="24" w:space="0" w:color="4472C4"/>
            </w:tcBorders>
            <w:shd w:val="clear" w:color="auto" w:fill="auto"/>
            <w:vAlign w:val="center"/>
          </w:tcPr>
          <w:p w:rsidR="00A7178F" w:rsidRPr="00615DEC" w:rsidRDefault="00BE22F8">
            <w:pPr>
              <w:spacing w:after="120"/>
              <w:rPr>
                <w:bCs/>
                <w:iCs/>
              </w:rPr>
            </w:pPr>
            <w:r w:rsidRPr="00615DEC">
              <w:rPr>
                <w:bCs/>
                <w:iCs/>
              </w:rPr>
              <w:t>On possible approach is to use sort function in Java. For more information, see:</w:t>
            </w:r>
          </w:p>
          <w:p w:rsidR="00A7178F" w:rsidRDefault="00BE22F8">
            <w:pPr>
              <w:rPr>
                <w:bCs/>
                <w:iCs/>
                <w:color w:val="FFFFFF"/>
              </w:rPr>
            </w:pPr>
            <w:r w:rsidRPr="00615DEC">
              <w:rPr>
                <w:bCs/>
                <w:iCs/>
              </w:rPr>
              <w:t>http://docs.oracle.com/javase/7/docs/api/java/util/Collections.html#sort(java.util.List,%20java.util.Comparator)</w:t>
            </w:r>
          </w:p>
        </w:tc>
        <w:bookmarkStart w:id="6" w:name="_GoBack"/>
        <w:bookmarkEnd w:id="6"/>
      </w:tr>
    </w:tbl>
    <w:p w:rsidR="00A7178F" w:rsidRDefault="00A7178F"/>
    <w:p w:rsidR="00A7178F" w:rsidRDefault="00BE22F8">
      <w:pPr>
        <w:pStyle w:val="ListParagraph"/>
        <w:numPr>
          <w:ilvl w:val="0"/>
          <w:numId w:val="2"/>
        </w:numPr>
      </w:pPr>
      <w:r>
        <w:t xml:space="preserve">Return the top 20 items from the sorted list as a String Array. </w:t>
      </w:r>
    </w:p>
    <w:p w:rsidR="00A7178F" w:rsidRDefault="00A7178F"/>
    <w:p w:rsidR="00A7178F" w:rsidRDefault="00A7178F"/>
    <w:p w:rsidR="00A7178F" w:rsidRDefault="00BE22F8">
      <w:r>
        <w:t>Here is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</w:t>
      </w:r>
      <w:r>
        <w:t>output of this application if “</w:t>
      </w:r>
      <w:r>
        <w:rPr>
          <w:b/>
        </w:rPr>
        <w:t>0</w:t>
      </w:r>
      <w:r>
        <w:t>” is used for user ID:</w:t>
      </w:r>
    </w:p>
    <w:tbl>
      <w:tblPr>
        <w:tblW w:w="0" w:type="auto"/>
        <w:tblBorders>
          <w:top w:val="single" w:sz="24" w:space="0" w:color="A5A5A5"/>
          <w:left w:val="single" w:sz="4" w:space="0" w:color="538135"/>
          <w:bottom w:val="single" w:sz="24" w:space="0" w:color="A5A5A5"/>
          <w:right w:val="single" w:sz="4" w:space="0" w:color="538135"/>
          <w:insideH w:val="single" w:sz="24" w:space="0" w:color="A5A5A5"/>
          <w:insideV w:val="single" w:sz="4" w:space="0" w:color="538135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9350"/>
      </w:tblGrid>
      <w:tr w:rsidR="00A7178F">
        <w:trPr>
          <w:trHeight w:val="303"/>
        </w:trPr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  <w:tcMar>
              <w:left w:w="133" w:type="dxa"/>
            </w:tcMar>
          </w:tcPr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list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de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state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school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disambiguation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county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new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john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album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c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river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station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united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highway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national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saint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proofErr w:type="spellStart"/>
            <w:r>
              <w:rPr>
                <w:rFonts w:ascii="Monaco" w:hAnsi="Monaco"/>
                <w:iCs/>
                <w:color w:val="FFFFFF"/>
                <w:sz w:val="21"/>
              </w:rPr>
              <w:t>william</w:t>
            </w:r>
            <w:proofErr w:type="spellEnd"/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route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f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film</w:t>
            </w:r>
          </w:p>
        </w:tc>
      </w:tr>
    </w:tbl>
    <w:p w:rsidR="00A7178F" w:rsidRDefault="00A7178F"/>
    <w:p w:rsidR="00A7178F" w:rsidRDefault="00A7178F"/>
    <w:p w:rsidR="00A7178F" w:rsidRDefault="00A7178F"/>
    <w:p w:rsidR="00A7178F" w:rsidRDefault="00A7178F"/>
    <w:p w:rsidR="00A7178F" w:rsidRDefault="00A7178F"/>
    <w:p w:rsidR="00A7178F" w:rsidRDefault="00BE22F8">
      <w:r>
        <w:lastRenderedPageBreak/>
        <w:t>Here is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</w:t>
      </w:r>
      <w:r>
        <w:t>output of this application if “</w:t>
      </w:r>
      <w:r>
        <w:rPr>
          <w:b/>
        </w:rPr>
        <w:t>1</w:t>
      </w:r>
      <w:r>
        <w:t>” is used for user ID:</w:t>
      </w:r>
    </w:p>
    <w:tbl>
      <w:tblPr>
        <w:tblW w:w="0" w:type="auto"/>
        <w:tblBorders>
          <w:top w:val="single" w:sz="24" w:space="0" w:color="A5A5A5"/>
          <w:left w:val="single" w:sz="4" w:space="0" w:color="538135"/>
          <w:bottom w:val="single" w:sz="24" w:space="0" w:color="A5A5A5"/>
          <w:right w:val="single" w:sz="4" w:space="0" w:color="538135"/>
          <w:insideH w:val="single" w:sz="24" w:space="0" w:color="A5A5A5"/>
          <w:insideV w:val="single" w:sz="4" w:space="0" w:color="538135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9350"/>
      </w:tblGrid>
      <w:tr w:rsidR="00A7178F">
        <w:trPr>
          <w:trHeight w:val="303"/>
        </w:trPr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  <w:tcMar>
              <w:left w:w="133" w:type="dxa"/>
            </w:tcMar>
          </w:tcPr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list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de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state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school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disambiguation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county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new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john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river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route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film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album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c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high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united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proofErr w:type="spellStart"/>
            <w:r>
              <w:rPr>
                <w:rFonts w:ascii="Monaco" w:hAnsi="Monaco"/>
                <w:iCs/>
                <w:color w:val="FFFFFF"/>
                <w:sz w:val="21"/>
              </w:rPr>
              <w:t>william</w:t>
            </w:r>
            <w:proofErr w:type="spellEnd"/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proofErr w:type="spellStart"/>
            <w:r>
              <w:rPr>
                <w:rFonts w:ascii="Monaco" w:hAnsi="Monaco"/>
                <w:iCs/>
                <w:color w:val="FFFFFF"/>
                <w:sz w:val="21"/>
              </w:rPr>
              <w:t>st</w:t>
            </w:r>
            <w:proofErr w:type="spellEnd"/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national</w:t>
            </w:r>
            <w:ins w:id="7" w:author="DELL" w:date="2016-12-13T11:28:00Z">
              <w:r w:rsidR="00615DEC">
                <w:rPr>
                  <w:rFonts w:ascii="Monaco" w:hAnsi="Monaco"/>
                  <w:iCs/>
                  <w:color w:val="FFFFFF"/>
                  <w:sz w:val="21"/>
                </w:rPr>
                <w:t xml:space="preserve"> </w:t>
              </w:r>
            </w:ins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football</w:t>
            </w:r>
          </w:p>
          <w:p w:rsidR="00A7178F" w:rsidRDefault="00BE22F8">
            <w:pPr>
              <w:rPr>
                <w:rFonts w:ascii="Monaco" w:hAnsi="Monaco"/>
                <w:iCs/>
                <w:color w:val="FFFFFF"/>
                <w:sz w:val="21"/>
              </w:rPr>
            </w:pPr>
            <w:r>
              <w:rPr>
                <w:rFonts w:ascii="Monaco" w:hAnsi="Monaco"/>
                <w:iCs/>
                <w:color w:val="FFFFFF"/>
                <w:sz w:val="21"/>
              </w:rPr>
              <w:t>saint</w:t>
            </w:r>
          </w:p>
        </w:tc>
      </w:tr>
    </w:tbl>
    <w:p w:rsidR="00A7178F" w:rsidRDefault="00A7178F"/>
    <w:p w:rsidR="00A7178F" w:rsidRDefault="00BE22F8">
      <w:r>
        <w:t>Remember</w:t>
      </w:r>
      <w:r w:rsidR="00615DEC">
        <w:t xml:space="preserve"> </w:t>
      </w:r>
      <w:proofErr w:type="gramStart"/>
      <w:r w:rsidR="00615DEC">
        <w:t xml:space="preserve">to </w:t>
      </w:r>
      <w:r>
        <w:t xml:space="preserve"> </w:t>
      </w:r>
      <w:r>
        <w:rPr>
          <w:b/>
          <w:u w:val="single"/>
        </w:rPr>
        <w:t>your</w:t>
      </w:r>
      <w:proofErr w:type="gramEnd"/>
      <w:r>
        <w:rPr>
          <w:b/>
          <w:u w:val="single"/>
        </w:rPr>
        <w:t xml:space="preserve"> own user ID</w:t>
      </w:r>
      <w:r>
        <w:t xml:space="preserve"> should be used as the user ID. Changing the user ID may change the output.</w:t>
      </w:r>
    </w:p>
    <w:p w:rsidR="00A7178F" w:rsidRDefault="00A7178F">
      <w:pPr>
        <w:pStyle w:val="Footer"/>
        <w:pBdr>
          <w:top w:val="nil"/>
          <w:left w:val="nil"/>
          <w:bottom w:val="nil"/>
          <w:right w:val="nil"/>
        </w:pBdr>
      </w:pPr>
    </w:p>
    <w:sectPr w:rsidR="00A7178F">
      <w:footerReference w:type="default" r:id="rId11"/>
      <w:pgSz w:w="12240" w:h="15840"/>
      <w:pgMar w:top="1440" w:right="1440" w:bottom="1440" w:left="144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B68" w:rsidRDefault="00F35B68">
      <w:r>
        <w:separator/>
      </w:r>
    </w:p>
  </w:endnote>
  <w:endnote w:type="continuationSeparator" w:id="0">
    <w:p w:rsidR="00F35B68" w:rsidRDefault="00F3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78F" w:rsidRDefault="00615DE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4294966661" distR="4294966661" simplePos="0" relativeHeight="251657728" behindDoc="0" locked="0" layoutInCell="1" allowOverlap="1">
              <wp:simplePos x="0" y="0"/>
              <wp:positionH relativeFrom="column">
                <wp:posOffset>5846445</wp:posOffset>
              </wp:positionH>
              <wp:positionV relativeFrom="paragraph">
                <wp:posOffset>635</wp:posOffset>
              </wp:positionV>
              <wp:extent cx="97790" cy="177800"/>
              <wp:effectExtent l="7620" t="10160" r="8890" b="12065"/>
              <wp:wrapTopAndBottom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178F" w:rsidRDefault="00BE22F8">
                          <w:pPr>
                            <w:pStyle w:val="Footer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44DE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60.35pt;margin-top:.05pt;width:7.7pt;height:14pt;z-index:251657728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">
              <v:fill opacity="0"/>
              <v:textbox inset="0,0,0,0">
                <w:txbxContent>
                  <w:p w:rsidR="00A7178F" w:rsidRDefault="00BE22F8">
                    <w:pPr>
                      <w:pStyle w:val="Footer"/>
                      <w:pBdr>
                        <w:top w:val="nil"/>
                        <w:left w:val="nil"/>
                        <w:bottom w:val="nil"/>
                        <w:right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44DE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B68" w:rsidRDefault="00F35B68">
      <w:r>
        <w:separator/>
      </w:r>
    </w:p>
  </w:footnote>
  <w:footnote w:type="continuationSeparator" w:id="0">
    <w:p w:rsidR="00F35B68" w:rsidRDefault="00F3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20D0"/>
    <w:multiLevelType w:val="multilevel"/>
    <w:tmpl w:val="18DAEC0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07424"/>
    <w:multiLevelType w:val="multilevel"/>
    <w:tmpl w:val="D97AB20E"/>
    <w:lvl w:ilvl="0">
      <w:start w:val="1"/>
      <w:numFmt w:val="decimal"/>
      <w:pStyle w:val="Heading1"/>
      <w:lvlText w:val="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ECA37F0"/>
    <w:multiLevelType w:val="multilevel"/>
    <w:tmpl w:val="6C3A4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8F"/>
    <w:rsid w:val="00444DE6"/>
    <w:rsid w:val="00503ACB"/>
    <w:rsid w:val="00615DEC"/>
    <w:rsid w:val="00A7178F"/>
    <w:rsid w:val="00BE22F8"/>
    <w:rsid w:val="00F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5E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01FC4"/>
    <w:rPr>
      <w:rFonts w:ascii="Calibri Light" w:hAnsi="Calibri Light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FC4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FC4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C4"/>
    <w:rPr>
      <w:rFonts w:ascii="Calibri Light" w:hAnsi="Calibri Light"/>
      <w:color w:val="1F4D7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C4"/>
    <w:rPr>
      <w:rFonts w:ascii="Calibri Light" w:hAnsi="Calibri Light"/>
      <w:i/>
      <w:iCs/>
      <w:color w:val="2E74B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C4"/>
    <w:rPr>
      <w:rFonts w:ascii="Calibri Light" w:hAnsi="Calibri Light"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C4"/>
    <w:rPr>
      <w:rFonts w:ascii="Calibri Light" w:hAnsi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C4"/>
    <w:rPr>
      <w:rFonts w:ascii="Calibri Light" w:hAnsi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C4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C4"/>
    <w:rPr>
      <w:rFonts w:ascii="Calibri Light" w:hAnsi="Calibri Light"/>
      <w:i/>
      <w:iCs/>
      <w:color w:val="272727"/>
      <w:sz w:val="2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B0"/>
    <w:rPr>
      <w:i/>
      <w:iCs/>
      <w:color w:val="5B9BD5"/>
    </w:rPr>
  </w:style>
  <w:style w:type="character" w:customStyle="1" w:styleId="InternetLink">
    <w:name w:val="Internet Link"/>
    <w:basedOn w:val="DefaultParagraphFont"/>
    <w:uiPriority w:val="99"/>
    <w:unhideWhenUsed/>
    <w:rsid w:val="008B00B0"/>
    <w:rPr>
      <w:color w:val="0563C1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F0A9A"/>
  </w:style>
  <w:style w:type="character" w:styleId="PageNumber">
    <w:name w:val="page number"/>
    <w:basedOn w:val="DefaultParagraphFont"/>
    <w:uiPriority w:val="99"/>
    <w:semiHidden/>
    <w:unhideWhenUsed/>
    <w:rsid w:val="00FF0A9A"/>
  </w:style>
  <w:style w:type="character" w:customStyle="1" w:styleId="HeaderChar">
    <w:name w:val="Header Char"/>
    <w:basedOn w:val="DefaultParagraphFont"/>
    <w:link w:val="Header"/>
    <w:uiPriority w:val="99"/>
    <w:rsid w:val="00C444E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2A"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082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01FC4"/>
    <w:pPr>
      <w:contextualSpacing/>
    </w:pPr>
    <w:rPr>
      <w:rFonts w:ascii="Calibri Light" w:hAnsi="Calibri Light"/>
      <w:spacing w:val="-10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B0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de">
    <w:name w:val="Code"/>
    <w:basedOn w:val="IntenseQuote"/>
    <w:qFormat/>
    <w:rsid w:val="002B7C5C"/>
    <w:pPr>
      <w:pBdr>
        <w:top w:val="single" w:sz="4" w:space="10" w:color="000001"/>
        <w:left w:val="single" w:sz="4" w:space="4" w:color="000001"/>
        <w:bottom w:val="single" w:sz="4" w:space="10" w:color="000001"/>
        <w:right w:val="single" w:sz="4" w:space="4" w:color="000001"/>
      </w:pBdr>
      <w:shd w:val="clear" w:color="auto" w:fill="7F7F7F"/>
      <w:spacing w:before="120" w:after="120"/>
      <w:ind w:left="0" w:right="289"/>
      <w:jc w:val="left"/>
    </w:pPr>
    <w:rPr>
      <w:rFonts w:ascii="Consolas" w:hAnsi="Consolas"/>
      <w:i w:val="0"/>
      <w:color w:val="FFFFFF"/>
    </w:rPr>
  </w:style>
  <w:style w:type="paragraph" w:styleId="ListParagraph">
    <w:name w:val="List Paragraph"/>
    <w:basedOn w:val="Normal"/>
    <w:uiPriority w:val="34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A9A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44EC"/>
    <w:pPr>
      <w:tabs>
        <w:tab w:val="center" w:pos="4680"/>
        <w:tab w:val="right" w:pos="9360"/>
      </w:tabs>
    </w:pPr>
  </w:style>
  <w:style w:type="paragraph" w:customStyle="1" w:styleId="url">
    <w:name w:val="url"/>
    <w:basedOn w:val="Code"/>
    <w:qFormat/>
    <w:rsid w:val="00670FC2"/>
    <w:pPr>
      <w:shd w:val="clear" w:color="auto" w:fill="70AD4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082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rsid w:val="005D25D6"/>
    <w:pPr>
      <w:suppressAutoHyphens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FC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51">
    <w:name w:val="List Table 5 Dark - Accent 51"/>
    <w:basedOn w:val="TableNormal"/>
    <w:uiPriority w:val="50"/>
    <w:rsid w:val="00E10F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1">
    <w:name w:val="List Table 5 Dark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B912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1">
    <w:name w:val="Grid Table 5 Dark1"/>
    <w:basedOn w:val="TableNormal"/>
    <w:uiPriority w:val="50"/>
    <w:rsid w:val="00B912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03A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5E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01FC4"/>
    <w:rPr>
      <w:rFonts w:ascii="Calibri Light" w:hAnsi="Calibri Light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FC4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FC4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C4"/>
    <w:rPr>
      <w:rFonts w:ascii="Calibri Light" w:hAnsi="Calibri Light"/>
      <w:color w:val="1F4D7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C4"/>
    <w:rPr>
      <w:rFonts w:ascii="Calibri Light" w:hAnsi="Calibri Light"/>
      <w:i/>
      <w:iCs/>
      <w:color w:val="2E74B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C4"/>
    <w:rPr>
      <w:rFonts w:ascii="Calibri Light" w:hAnsi="Calibri Light"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C4"/>
    <w:rPr>
      <w:rFonts w:ascii="Calibri Light" w:hAnsi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C4"/>
    <w:rPr>
      <w:rFonts w:ascii="Calibri Light" w:hAnsi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C4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C4"/>
    <w:rPr>
      <w:rFonts w:ascii="Calibri Light" w:hAnsi="Calibri Light"/>
      <w:i/>
      <w:iCs/>
      <w:color w:val="272727"/>
      <w:sz w:val="2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B0"/>
    <w:rPr>
      <w:i/>
      <w:iCs/>
      <w:color w:val="5B9BD5"/>
    </w:rPr>
  </w:style>
  <w:style w:type="character" w:customStyle="1" w:styleId="InternetLink">
    <w:name w:val="Internet Link"/>
    <w:basedOn w:val="DefaultParagraphFont"/>
    <w:uiPriority w:val="99"/>
    <w:unhideWhenUsed/>
    <w:rsid w:val="008B00B0"/>
    <w:rPr>
      <w:color w:val="0563C1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F0A9A"/>
  </w:style>
  <w:style w:type="character" w:styleId="PageNumber">
    <w:name w:val="page number"/>
    <w:basedOn w:val="DefaultParagraphFont"/>
    <w:uiPriority w:val="99"/>
    <w:semiHidden/>
    <w:unhideWhenUsed/>
    <w:rsid w:val="00FF0A9A"/>
  </w:style>
  <w:style w:type="character" w:customStyle="1" w:styleId="HeaderChar">
    <w:name w:val="Header Char"/>
    <w:basedOn w:val="DefaultParagraphFont"/>
    <w:link w:val="Header"/>
    <w:uiPriority w:val="99"/>
    <w:rsid w:val="00C444E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2A"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082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01FC4"/>
    <w:pPr>
      <w:contextualSpacing/>
    </w:pPr>
    <w:rPr>
      <w:rFonts w:ascii="Calibri Light" w:hAnsi="Calibri Light"/>
      <w:spacing w:val="-10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B0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de">
    <w:name w:val="Code"/>
    <w:basedOn w:val="IntenseQuote"/>
    <w:qFormat/>
    <w:rsid w:val="002B7C5C"/>
    <w:pPr>
      <w:pBdr>
        <w:top w:val="single" w:sz="4" w:space="10" w:color="000001"/>
        <w:left w:val="single" w:sz="4" w:space="4" w:color="000001"/>
        <w:bottom w:val="single" w:sz="4" w:space="10" w:color="000001"/>
        <w:right w:val="single" w:sz="4" w:space="4" w:color="000001"/>
      </w:pBdr>
      <w:shd w:val="clear" w:color="auto" w:fill="7F7F7F"/>
      <w:spacing w:before="120" w:after="120"/>
      <w:ind w:left="0" w:right="289"/>
      <w:jc w:val="left"/>
    </w:pPr>
    <w:rPr>
      <w:rFonts w:ascii="Consolas" w:hAnsi="Consolas"/>
      <w:i w:val="0"/>
      <w:color w:val="FFFFFF"/>
    </w:rPr>
  </w:style>
  <w:style w:type="paragraph" w:styleId="ListParagraph">
    <w:name w:val="List Paragraph"/>
    <w:basedOn w:val="Normal"/>
    <w:uiPriority w:val="34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A9A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44EC"/>
    <w:pPr>
      <w:tabs>
        <w:tab w:val="center" w:pos="4680"/>
        <w:tab w:val="right" w:pos="9360"/>
      </w:tabs>
    </w:pPr>
  </w:style>
  <w:style w:type="paragraph" w:customStyle="1" w:styleId="url">
    <w:name w:val="url"/>
    <w:basedOn w:val="Code"/>
    <w:qFormat/>
    <w:rsid w:val="00670FC2"/>
    <w:pPr>
      <w:shd w:val="clear" w:color="auto" w:fill="70AD4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082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rsid w:val="005D25D6"/>
    <w:pPr>
      <w:suppressAutoHyphens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FC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51">
    <w:name w:val="List Table 5 Dark - Accent 51"/>
    <w:basedOn w:val="TableNormal"/>
    <w:uiPriority w:val="50"/>
    <w:rsid w:val="00E10F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1">
    <w:name w:val="List Table 5 Dark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B912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1">
    <w:name w:val="Grid Table 5 Dark1"/>
    <w:basedOn w:val="TableNormal"/>
    <w:uiPriority w:val="50"/>
    <w:rsid w:val="00B912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03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FCD594-A687-48DF-8DE5-B8F4F86326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CA5089-2A3D-485C-8DC8-1664875E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DELL</cp:lastModifiedBy>
  <cp:revision>4</cp:revision>
  <cp:lastPrinted>2015-08-03T22:19:00Z</cp:lastPrinted>
  <dcterms:created xsi:type="dcterms:W3CDTF">2016-12-13T08:30:00Z</dcterms:created>
  <dcterms:modified xsi:type="dcterms:W3CDTF">2016-12-14T19:49:00Z</dcterms:modified>
  <dc:language>en-US</dc:language>
</cp:coreProperties>
</file>